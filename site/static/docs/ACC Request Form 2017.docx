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7446E" w14:textId="77777777" w:rsidR="00A550CC" w:rsidRDefault="00355A7E" w:rsidP="00355A7E">
      <w:pPr>
        <w:jc w:val="center"/>
        <w:rPr>
          <w:ins w:id="0" w:author="Woodbury HOA" w:date="2016-03-17T10:18:00Z"/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 xml:space="preserve">Architectural </w:t>
      </w:r>
      <w:del w:id="1" w:author="Woodbury HOA" w:date="2016-03-17T10:18:00Z">
        <w:r w:rsidDel="00A550CC">
          <w:rPr>
            <w:rFonts w:asciiTheme="majorHAnsi" w:hAnsiTheme="majorHAnsi" w:cs="Arial"/>
            <w:b/>
            <w:sz w:val="28"/>
            <w:szCs w:val="28"/>
          </w:rPr>
          <w:delText xml:space="preserve">Review </w:delText>
        </w:r>
      </w:del>
      <w:ins w:id="2" w:author="Woodbury HOA" w:date="2016-03-17T10:18:00Z">
        <w:r w:rsidR="00A550CC">
          <w:rPr>
            <w:rFonts w:asciiTheme="majorHAnsi" w:hAnsiTheme="majorHAnsi" w:cs="Arial"/>
            <w:b/>
            <w:sz w:val="28"/>
            <w:szCs w:val="28"/>
          </w:rPr>
          <w:t>Control Committee</w:t>
        </w:r>
      </w:ins>
    </w:p>
    <w:p w14:paraId="5528F9BB" w14:textId="75D8EDD9" w:rsidR="00355A7E" w:rsidRPr="00355A7E" w:rsidRDefault="00A550CC" w:rsidP="00355A7E">
      <w:pPr>
        <w:jc w:val="center"/>
        <w:rPr>
          <w:rFonts w:asciiTheme="majorHAnsi" w:hAnsiTheme="majorHAnsi" w:cs="Arial"/>
          <w:b/>
          <w:sz w:val="28"/>
          <w:szCs w:val="28"/>
        </w:rPr>
      </w:pPr>
      <w:ins w:id="3" w:author="Woodbury HOA" w:date="2016-03-17T10:18:00Z">
        <w:r>
          <w:rPr>
            <w:rFonts w:asciiTheme="majorHAnsi" w:hAnsiTheme="majorHAnsi" w:cs="Arial"/>
            <w:b/>
            <w:sz w:val="28"/>
            <w:szCs w:val="28"/>
          </w:rPr>
          <w:t xml:space="preserve"> </w:t>
        </w:r>
      </w:ins>
      <w:r w:rsidR="00355A7E">
        <w:rPr>
          <w:rFonts w:asciiTheme="majorHAnsi" w:hAnsiTheme="majorHAnsi" w:cs="Arial"/>
          <w:b/>
          <w:sz w:val="28"/>
          <w:szCs w:val="28"/>
        </w:rPr>
        <w:t>Request Form</w:t>
      </w:r>
    </w:p>
    <w:p w14:paraId="5528F9BC" w14:textId="77777777" w:rsidR="00355A7E" w:rsidRDefault="00355A7E" w:rsidP="00355A7E">
      <w:pPr>
        <w:pStyle w:val="NoSpacing"/>
        <w:rPr>
          <w:rFonts w:eastAsia="Times New Roman" w:cstheme="minorHAnsi"/>
          <w:bCs/>
          <w:color w:val="000000"/>
          <w:sz w:val="23"/>
          <w:szCs w:val="23"/>
        </w:rPr>
      </w:pPr>
    </w:p>
    <w:p w14:paraId="5528F9BD" w14:textId="58C18E3E" w:rsidR="00355A7E" w:rsidRDefault="00355A7E" w:rsidP="00355A7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eastAsia="Times New Roman" w:cstheme="minorHAnsi"/>
          <w:bCs/>
          <w:color w:val="000000"/>
          <w:sz w:val="23"/>
          <w:szCs w:val="23"/>
        </w:rPr>
        <w:t xml:space="preserve">Please complete this form and email to </w:t>
      </w:r>
      <w:ins w:id="4" w:author="Freddy Gillisse Howe (AMAXRA)" w:date="2015-04-27T00:38:00Z">
        <w:r w:rsidR="00AB67C4">
          <w:rPr>
            <w:rFonts w:eastAsia="Times New Roman" w:cstheme="minorHAnsi"/>
            <w:bCs/>
            <w:sz w:val="23"/>
            <w:szCs w:val="23"/>
          </w:rPr>
          <w:fldChar w:fldCharType="begin"/>
        </w:r>
        <w:r w:rsidR="00AB67C4">
          <w:rPr>
            <w:rFonts w:eastAsia="Times New Roman" w:cstheme="minorHAnsi"/>
            <w:bCs/>
            <w:sz w:val="23"/>
            <w:szCs w:val="23"/>
          </w:rPr>
          <w:instrText xml:space="preserve"> HYPERLINK "mailto:</w:instrText>
        </w:r>
        <w:r w:rsidR="00AB67C4" w:rsidRPr="00AB67C4">
          <w:rPr>
            <w:rPrChange w:id="5" w:author="Freddy Gillisse Howe (AMAXRA)" w:date="2015-04-27T00:38:00Z">
              <w:rPr>
                <w:rStyle w:val="Hyperlink"/>
                <w:rFonts w:eastAsia="Times New Roman" w:cstheme="minorHAnsi"/>
                <w:bCs/>
                <w:sz w:val="23"/>
                <w:szCs w:val="23"/>
              </w:rPr>
            </w:rPrChange>
          </w:rPr>
          <w:instrText>W</w:instrText>
        </w:r>
      </w:ins>
      <w:r w:rsidR="00AB67C4" w:rsidRPr="00AB67C4">
        <w:rPr>
          <w:rPrChange w:id="6" w:author="Freddy Gillisse Howe (AMAXRA)" w:date="2015-04-27T00:38:00Z">
            <w:rPr>
              <w:rStyle w:val="Hyperlink"/>
              <w:rFonts w:eastAsia="Times New Roman" w:cstheme="minorHAnsi"/>
              <w:bCs/>
              <w:sz w:val="23"/>
              <w:szCs w:val="23"/>
            </w:rPr>
          </w:rPrChange>
        </w:rPr>
        <w:instrText>oodbury</w:instrText>
      </w:r>
      <w:ins w:id="7" w:author="Freddy Gillisse Howe (AMAXRA)" w:date="2015-04-27T00:32:00Z">
        <w:r w:rsidR="00AB67C4" w:rsidRPr="00AB67C4">
          <w:rPr>
            <w:rPrChange w:id="8" w:author="Freddy Gillisse Howe (AMAXRA)" w:date="2015-04-27T00:38:00Z">
              <w:rPr>
                <w:rStyle w:val="Hyperlink"/>
                <w:rFonts w:eastAsia="Times New Roman" w:cstheme="minorHAnsi"/>
                <w:bCs/>
                <w:sz w:val="23"/>
                <w:szCs w:val="23"/>
              </w:rPr>
            </w:rPrChange>
          </w:rPr>
          <w:instrText>HOA</w:instrText>
        </w:r>
      </w:ins>
      <w:r w:rsidR="00AB67C4" w:rsidRPr="00AB67C4">
        <w:rPr>
          <w:rPrChange w:id="9" w:author="Freddy Gillisse Howe (AMAXRA)" w:date="2015-04-27T00:38:00Z">
            <w:rPr>
              <w:rStyle w:val="Hyperlink"/>
              <w:rFonts w:eastAsia="Times New Roman" w:cstheme="minorHAnsi"/>
              <w:bCs/>
              <w:sz w:val="23"/>
              <w:szCs w:val="23"/>
            </w:rPr>
          </w:rPrChange>
        </w:rPr>
        <w:instrText>@hotmail.com</w:instrText>
      </w:r>
      <w:ins w:id="10" w:author="Freddy Gillisse Howe (AMAXRA)" w:date="2015-04-27T00:38:00Z">
        <w:r w:rsidR="00AB67C4">
          <w:rPr>
            <w:rFonts w:eastAsia="Times New Roman" w:cstheme="minorHAnsi"/>
            <w:bCs/>
            <w:sz w:val="23"/>
            <w:szCs w:val="23"/>
          </w:rPr>
          <w:instrText xml:space="preserve">" </w:instrText>
        </w:r>
        <w:r w:rsidR="00AB67C4">
          <w:rPr>
            <w:rFonts w:eastAsia="Times New Roman" w:cstheme="minorHAnsi"/>
            <w:bCs/>
            <w:sz w:val="23"/>
            <w:szCs w:val="23"/>
          </w:rPr>
          <w:fldChar w:fldCharType="separate"/>
        </w:r>
        <w:r w:rsidR="00AB67C4" w:rsidRPr="007505CA">
          <w:rPr>
            <w:rStyle w:val="Hyperlink"/>
            <w:rFonts w:eastAsia="Times New Roman" w:cstheme="minorHAnsi"/>
            <w:bCs/>
            <w:sz w:val="23"/>
            <w:szCs w:val="23"/>
          </w:rPr>
          <w:t>W</w:t>
        </w:r>
      </w:ins>
      <w:del w:id="11" w:author="Freddy Gillisse Howe (AMAXRA)" w:date="2015-04-27T00:38:00Z">
        <w:r w:rsidR="00AB67C4" w:rsidRPr="007505CA" w:rsidDel="00AB67C4">
          <w:rPr>
            <w:rStyle w:val="Hyperlink"/>
            <w:rFonts w:eastAsia="Times New Roman" w:cstheme="minorHAnsi"/>
            <w:bCs/>
            <w:sz w:val="23"/>
            <w:szCs w:val="23"/>
          </w:rPr>
          <w:delText>w</w:delText>
        </w:r>
      </w:del>
      <w:r w:rsidR="00AB67C4" w:rsidRPr="007505CA">
        <w:rPr>
          <w:rStyle w:val="Hyperlink"/>
          <w:rFonts w:eastAsia="Times New Roman" w:cstheme="minorHAnsi"/>
          <w:bCs/>
          <w:sz w:val="23"/>
          <w:szCs w:val="23"/>
        </w:rPr>
        <w:t>oodbury</w:t>
      </w:r>
      <w:ins w:id="12" w:author="Freddy Gillisse Howe (AMAXRA)" w:date="2015-04-27T00:32:00Z">
        <w:r w:rsidR="00AB67C4" w:rsidRPr="007505CA">
          <w:rPr>
            <w:rStyle w:val="Hyperlink"/>
            <w:rFonts w:eastAsia="Times New Roman" w:cstheme="minorHAnsi"/>
            <w:bCs/>
            <w:sz w:val="23"/>
            <w:szCs w:val="23"/>
          </w:rPr>
          <w:t>HOA</w:t>
        </w:r>
      </w:ins>
      <w:del w:id="13" w:author="Freddy Gillisse Howe (AMAXRA)" w:date="2015-04-27T00:32:00Z">
        <w:r w:rsidR="00AB67C4" w:rsidRPr="007505CA" w:rsidDel="00D36BD6">
          <w:rPr>
            <w:rStyle w:val="Hyperlink"/>
            <w:rFonts w:eastAsia="Times New Roman" w:cstheme="minorHAnsi"/>
            <w:bCs/>
            <w:sz w:val="23"/>
            <w:szCs w:val="23"/>
          </w:rPr>
          <w:delText>hoa</w:delText>
        </w:r>
      </w:del>
      <w:r w:rsidR="00AB67C4" w:rsidRPr="007505CA">
        <w:rPr>
          <w:rStyle w:val="Hyperlink"/>
          <w:rFonts w:eastAsia="Times New Roman" w:cstheme="minorHAnsi"/>
          <w:bCs/>
          <w:sz w:val="23"/>
          <w:szCs w:val="23"/>
        </w:rPr>
        <w:t>@hotmail.com</w:t>
      </w:r>
      <w:ins w:id="14" w:author="Freddy Gillisse Howe (AMAXRA)" w:date="2015-04-27T00:38:00Z">
        <w:r w:rsidR="00AB67C4">
          <w:rPr>
            <w:rFonts w:eastAsia="Times New Roman" w:cstheme="minorHAnsi"/>
            <w:bCs/>
            <w:sz w:val="23"/>
            <w:szCs w:val="23"/>
          </w:rPr>
          <w:fldChar w:fldCharType="end"/>
        </w:r>
      </w:ins>
      <w:r>
        <w:rPr>
          <w:rFonts w:eastAsia="Times New Roman" w:cstheme="minorHAnsi"/>
          <w:bCs/>
          <w:color w:val="000000"/>
          <w:sz w:val="23"/>
          <w:szCs w:val="23"/>
        </w:rPr>
        <w:t xml:space="preserve"> or send to: Woodbury HOA, </w:t>
      </w:r>
      <w:r w:rsidRPr="000D7341">
        <w:t>PO Box 314, Woodinville, WA 98072</w:t>
      </w:r>
      <w:r>
        <w:t xml:space="preserve">.  The Architectural </w:t>
      </w:r>
      <w:del w:id="15" w:author="Woodbury HOA" w:date="2016-03-17T10:18:00Z">
        <w:r w:rsidDel="00A550CC">
          <w:delText xml:space="preserve">Review </w:delText>
        </w:r>
      </w:del>
      <w:ins w:id="16" w:author="Woodbury HOA" w:date="2016-03-17T10:18:00Z">
        <w:r w:rsidR="00A550CC">
          <w:t xml:space="preserve">Control </w:t>
        </w:r>
      </w:ins>
      <w:r>
        <w:t xml:space="preserve">Committee </w:t>
      </w:r>
      <w:ins w:id="17" w:author="Woodbury HOA" w:date="2016-03-17T10:19:00Z">
        <w:r w:rsidR="00A550CC">
          <w:t xml:space="preserve">(ACC) </w:t>
        </w:r>
      </w:ins>
      <w:r>
        <w:t xml:space="preserve">will respond to your request within 30 days.  </w:t>
      </w:r>
      <w:bookmarkStart w:id="18" w:name="_GoBack"/>
      <w:bookmarkEnd w:id="18"/>
    </w:p>
    <w:p w14:paraId="5528F9BE" w14:textId="77777777" w:rsidR="00355A7E" w:rsidRDefault="00355A7E" w:rsidP="00355A7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28F9BF" w14:textId="77777777" w:rsidR="00355A7E" w:rsidRPr="00442013" w:rsidRDefault="00355A7E" w:rsidP="00355A7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theme="minorHAnsi"/>
          <w:bCs/>
          <w:color w:val="000000"/>
          <w:sz w:val="23"/>
          <w:szCs w:val="23"/>
        </w:rPr>
      </w:pPr>
      <w:r>
        <w:rPr>
          <w:rFonts w:eastAsia="Times New Roman" w:cstheme="minorHAnsi"/>
          <w:bCs/>
          <w:color w:val="000000"/>
          <w:sz w:val="23"/>
          <w:szCs w:val="23"/>
        </w:rPr>
        <w:t>P</w:t>
      </w:r>
      <w:r w:rsidRPr="00442013">
        <w:rPr>
          <w:rFonts w:eastAsia="Times New Roman" w:cstheme="minorHAnsi"/>
          <w:bCs/>
          <w:color w:val="000000"/>
          <w:sz w:val="23"/>
          <w:szCs w:val="23"/>
        </w:rPr>
        <w:t xml:space="preserve">lease use common courtesy </w:t>
      </w:r>
      <w:r>
        <w:rPr>
          <w:rFonts w:eastAsia="Times New Roman" w:cstheme="minorHAnsi"/>
          <w:bCs/>
          <w:color w:val="000000"/>
          <w:sz w:val="23"/>
          <w:szCs w:val="23"/>
        </w:rPr>
        <w:t>and</w:t>
      </w:r>
      <w:r w:rsidRPr="00442013">
        <w:rPr>
          <w:rFonts w:eastAsia="Times New Roman" w:cstheme="minorHAnsi"/>
          <w:bCs/>
          <w:color w:val="000000"/>
          <w:sz w:val="23"/>
          <w:szCs w:val="23"/>
        </w:rPr>
        <w:t xml:space="preserve"> always talk to your neighbors first before making any modifications on or near a property boundary, even if it is </w:t>
      </w:r>
      <w:ins w:id="19" w:author="Freddy Gillisse Howe (AMAXRA)" w:date="2015-04-27T00:31:00Z">
        <w:r w:rsidR="00D36BD6">
          <w:rPr>
            <w:rFonts w:eastAsia="Times New Roman" w:cstheme="minorHAnsi"/>
            <w:bCs/>
            <w:color w:val="000000"/>
            <w:sz w:val="23"/>
            <w:szCs w:val="23"/>
          </w:rPr>
          <w:t>simply</w:t>
        </w:r>
      </w:ins>
      <w:del w:id="20" w:author="Freddy Gillisse Howe (AMAXRA)" w:date="2015-04-27T00:31:00Z">
        <w:r w:rsidRPr="00442013" w:rsidDel="00D36BD6">
          <w:rPr>
            <w:rFonts w:eastAsia="Times New Roman" w:cstheme="minorHAnsi"/>
            <w:bCs/>
            <w:color w:val="000000"/>
            <w:sz w:val="23"/>
            <w:szCs w:val="23"/>
          </w:rPr>
          <w:delText>just</w:delText>
        </w:r>
      </w:del>
      <w:r w:rsidRPr="00442013">
        <w:rPr>
          <w:rFonts w:eastAsia="Times New Roman" w:cstheme="minorHAnsi"/>
          <w:bCs/>
          <w:color w:val="000000"/>
          <w:sz w:val="23"/>
          <w:szCs w:val="23"/>
        </w:rPr>
        <w:t xml:space="preserve"> some plants, bark, gravel, etc. </w:t>
      </w:r>
    </w:p>
    <w:p w14:paraId="5528F9C0" w14:textId="77777777" w:rsidR="00355A7E" w:rsidRDefault="00355A7E" w:rsidP="00355A7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28F9C1" w14:textId="2E35ED63" w:rsidR="00355A7E" w:rsidRDefault="00355A7E" w:rsidP="00355A7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theme="minorHAnsi"/>
          <w:bCs/>
          <w:color w:val="000000"/>
          <w:sz w:val="23"/>
          <w:szCs w:val="23"/>
        </w:rPr>
      </w:pPr>
      <w:r>
        <w:t xml:space="preserve">For additional guidelines and information about structural </w:t>
      </w:r>
      <w:ins w:id="21" w:author="Freddy Gillisse Howe (AMAXRA)" w:date="2015-04-27T00:32:00Z">
        <w:r w:rsidR="00D36BD6">
          <w:t>a</w:t>
        </w:r>
      </w:ins>
      <w:del w:id="22" w:author="Freddy Gillisse Howe (AMAXRA)" w:date="2015-04-27T00:32:00Z">
        <w:r w:rsidDel="00D36BD6">
          <w:delText>A</w:delText>
        </w:r>
      </w:del>
      <w:r>
        <w:t>lterations, please refer to the A</w:t>
      </w:r>
      <w:ins w:id="23" w:author="Woodbury HOA" w:date="2016-03-17T10:19:00Z">
        <w:r w:rsidR="00A550CC">
          <w:t>C</w:t>
        </w:r>
      </w:ins>
      <w:del w:id="24" w:author="Woodbury HOA" w:date="2016-03-17T10:19:00Z">
        <w:r w:rsidDel="00A550CC">
          <w:delText>R</w:delText>
        </w:r>
      </w:del>
      <w:r>
        <w:t xml:space="preserve">C and Structural Alterations Policy </w:t>
      </w:r>
      <w:ins w:id="25" w:author="Kimberly E" w:date="2017-07-05T14:55:00Z">
        <w:r w:rsidR="002E0D5F">
          <w:t xml:space="preserve">which </w:t>
        </w:r>
      </w:ins>
      <w:del w:id="26" w:author="Kimberly E" w:date="2017-07-05T14:55:00Z">
        <w:r w:rsidDel="002E0D5F">
          <w:delText xml:space="preserve">which was mailed with the 2015 Spring Newsletter and </w:delText>
        </w:r>
      </w:del>
      <w:r>
        <w:t xml:space="preserve">can be viewed by visiting </w:t>
      </w:r>
      <w:ins w:id="27" w:author="Kimberly E" w:date="2017-07-05T14:55:00Z">
        <w:r w:rsidR="002E0D5F">
          <w:t xml:space="preserve">our webpage </w:t>
        </w:r>
        <w:r w:rsidR="002E0D5F">
          <w:fldChar w:fldCharType="begin"/>
        </w:r>
        <w:r w:rsidR="002E0D5F">
          <w:instrText xml:space="preserve"> HYPERLINK "http://www.woodbury-hoa.com" </w:instrText>
        </w:r>
        <w:r w:rsidR="002E0D5F">
          <w:fldChar w:fldCharType="separate"/>
        </w:r>
      </w:ins>
      <w:r w:rsidR="002E0D5F" w:rsidRPr="0058163B">
        <w:rPr>
          <w:rStyle w:val="Hyperlink"/>
        </w:rPr>
        <w:t>www.woodbury-hoa.com</w:t>
      </w:r>
      <w:ins w:id="28" w:author="Kimberly E" w:date="2017-07-05T14:55:00Z">
        <w:r w:rsidR="002E0D5F">
          <w:fldChar w:fldCharType="end"/>
        </w:r>
        <w:r w:rsidR="002E0D5F">
          <w:t xml:space="preserve"> </w:t>
        </w:r>
      </w:ins>
      <w:del w:id="29" w:author="Kimberly E" w:date="2017-07-05T14:55:00Z">
        <w:r w:rsidDel="002E0D5F">
          <w:delText xml:space="preserve">the </w:delText>
        </w:r>
        <w:r w:rsidRPr="00355A7E" w:rsidDel="002E0D5F">
          <w:rPr>
            <w:b/>
          </w:rPr>
          <w:delText>Community Documents</w:delText>
        </w:r>
        <w:r w:rsidDel="002E0D5F">
          <w:delText xml:space="preserve"> drive online at </w:delText>
        </w:r>
        <w:r w:rsidRPr="002E0D5F" w:rsidDel="002E0D5F">
          <w:rPr>
            <w:rPrChange w:id="30" w:author="Kimberly E" w:date="2017-07-05T14:55:00Z">
              <w:rPr>
                <w:rStyle w:val="Hyperlink"/>
                <w:rFonts w:ascii="Calibri" w:hAnsi="Calibri" w:cs="Calibri"/>
              </w:rPr>
            </w:rPrChange>
          </w:rPr>
          <w:delText>http://1drv.ms/1mAnrxO</w:delText>
        </w:r>
        <w:r w:rsidDel="002E0D5F">
          <w:delText xml:space="preserve"> </w:delText>
        </w:r>
      </w:del>
      <w:r>
        <w:t xml:space="preserve">or at </w:t>
      </w:r>
      <w:r w:rsidRPr="00355A7E">
        <w:rPr>
          <w:b/>
        </w:rPr>
        <w:t>Woodbury HOA group</w:t>
      </w:r>
      <w:r>
        <w:t xml:space="preserve"> page on Facebook.</w:t>
      </w:r>
    </w:p>
    <w:p w14:paraId="5528F9C2" w14:textId="77777777" w:rsidR="00355A7E" w:rsidRDefault="00355A7E" w:rsidP="00355A7E">
      <w:pPr>
        <w:pStyle w:val="NoSpacing"/>
        <w:rPr>
          <w:rFonts w:eastAsia="Times New Roman" w:cstheme="minorHAnsi"/>
          <w:bCs/>
          <w:color w:val="000000"/>
          <w:sz w:val="23"/>
          <w:szCs w:val="23"/>
        </w:rPr>
      </w:pPr>
    </w:p>
    <w:p w14:paraId="5528F9C3" w14:textId="77777777" w:rsidR="00355A7E" w:rsidRPr="00355A7E" w:rsidRDefault="00355A7E" w:rsidP="00355A7E">
      <w:pPr>
        <w:pStyle w:val="NoSpacing"/>
        <w:rPr>
          <w:rFonts w:eastAsia="Times New Roman" w:cs="Aharoni"/>
          <w:bCs/>
          <w:color w:val="000000"/>
          <w:sz w:val="28"/>
          <w:szCs w:val="28"/>
        </w:rPr>
      </w:pPr>
      <w:r w:rsidRPr="00355A7E">
        <w:rPr>
          <w:rFonts w:eastAsia="Times New Roman" w:cs="Aharoni"/>
          <w:bCs/>
          <w:color w:val="000000"/>
          <w:sz w:val="28"/>
          <w:szCs w:val="28"/>
        </w:rPr>
        <w:t>Date:</w:t>
      </w:r>
    </w:p>
    <w:p w14:paraId="5528F9C4" w14:textId="77777777" w:rsidR="00355A7E" w:rsidRPr="00355A7E" w:rsidRDefault="00355A7E" w:rsidP="00355A7E">
      <w:pPr>
        <w:pStyle w:val="NoSpacing"/>
        <w:rPr>
          <w:rFonts w:eastAsia="Times New Roman" w:cs="Aharoni"/>
          <w:bCs/>
          <w:color w:val="000000"/>
          <w:sz w:val="28"/>
          <w:szCs w:val="28"/>
        </w:rPr>
      </w:pPr>
    </w:p>
    <w:p w14:paraId="5528F9C5" w14:textId="77777777" w:rsidR="00355A7E" w:rsidRPr="00355A7E" w:rsidRDefault="00355A7E" w:rsidP="00355A7E">
      <w:pPr>
        <w:pStyle w:val="NoSpacing"/>
        <w:rPr>
          <w:rFonts w:eastAsia="Times New Roman" w:cs="Aharoni"/>
          <w:bCs/>
          <w:color w:val="000000"/>
          <w:sz w:val="28"/>
          <w:szCs w:val="28"/>
        </w:rPr>
      </w:pPr>
      <w:r w:rsidRPr="00355A7E">
        <w:rPr>
          <w:rFonts w:eastAsia="Times New Roman" w:cs="Aharoni"/>
          <w:bCs/>
          <w:color w:val="000000"/>
          <w:sz w:val="28"/>
          <w:szCs w:val="28"/>
        </w:rPr>
        <w:t xml:space="preserve">Name: </w:t>
      </w:r>
    </w:p>
    <w:p w14:paraId="5528F9C6" w14:textId="77777777" w:rsidR="00355A7E" w:rsidRPr="00355A7E" w:rsidRDefault="00355A7E" w:rsidP="00355A7E">
      <w:pPr>
        <w:pStyle w:val="NoSpacing"/>
        <w:rPr>
          <w:rFonts w:eastAsia="Times New Roman" w:cs="Aharoni"/>
          <w:bCs/>
          <w:color w:val="000000"/>
          <w:sz w:val="28"/>
          <w:szCs w:val="28"/>
        </w:rPr>
      </w:pPr>
    </w:p>
    <w:p w14:paraId="5528F9C7" w14:textId="77777777" w:rsidR="00355A7E" w:rsidRPr="00355A7E" w:rsidRDefault="00355A7E" w:rsidP="00355A7E">
      <w:pPr>
        <w:pStyle w:val="NoSpacing"/>
        <w:rPr>
          <w:rFonts w:eastAsia="Times New Roman" w:cs="Aharoni"/>
          <w:bCs/>
          <w:color w:val="000000"/>
          <w:sz w:val="28"/>
          <w:szCs w:val="28"/>
        </w:rPr>
      </w:pPr>
      <w:r w:rsidRPr="00355A7E">
        <w:rPr>
          <w:rFonts w:eastAsia="Times New Roman" w:cs="Aharoni"/>
          <w:bCs/>
          <w:color w:val="000000"/>
          <w:sz w:val="28"/>
          <w:szCs w:val="28"/>
        </w:rPr>
        <w:t>Address:</w:t>
      </w:r>
    </w:p>
    <w:p w14:paraId="5528F9C8" w14:textId="77777777" w:rsidR="00355A7E" w:rsidRPr="00355A7E" w:rsidRDefault="00355A7E" w:rsidP="00355A7E">
      <w:pPr>
        <w:pStyle w:val="NoSpacing"/>
        <w:rPr>
          <w:rFonts w:eastAsia="Times New Roman" w:cs="Aharoni"/>
          <w:bCs/>
          <w:color w:val="000000"/>
          <w:sz w:val="28"/>
          <w:szCs w:val="28"/>
        </w:rPr>
      </w:pPr>
    </w:p>
    <w:p w14:paraId="5528F9C9" w14:textId="77777777" w:rsidR="00355A7E" w:rsidRDefault="00355A7E" w:rsidP="00355A7E">
      <w:pPr>
        <w:pStyle w:val="NoSpacing"/>
        <w:rPr>
          <w:rFonts w:eastAsia="Times New Roman" w:cs="Aharoni"/>
          <w:bCs/>
          <w:color w:val="000000"/>
          <w:sz w:val="28"/>
          <w:szCs w:val="28"/>
        </w:rPr>
      </w:pPr>
      <w:r w:rsidRPr="00355A7E">
        <w:rPr>
          <w:rFonts w:eastAsia="Times New Roman" w:cs="Aharoni"/>
          <w:bCs/>
          <w:color w:val="000000"/>
          <w:sz w:val="28"/>
          <w:szCs w:val="28"/>
        </w:rPr>
        <w:t>Project Name:</w:t>
      </w:r>
    </w:p>
    <w:p w14:paraId="5528F9CA" w14:textId="77777777" w:rsidR="00355A7E" w:rsidRDefault="00355A7E" w:rsidP="00355A7E">
      <w:pPr>
        <w:pStyle w:val="NoSpacing"/>
        <w:rPr>
          <w:rFonts w:eastAsia="Times New Roman" w:cs="Aharoni"/>
          <w:bCs/>
          <w:color w:val="000000"/>
          <w:sz w:val="28"/>
          <w:szCs w:val="28"/>
        </w:rPr>
      </w:pPr>
    </w:p>
    <w:p w14:paraId="5528F9CB" w14:textId="77777777" w:rsidR="00355A7E" w:rsidRPr="00355A7E" w:rsidRDefault="00355A7E" w:rsidP="00355A7E">
      <w:pPr>
        <w:pStyle w:val="NoSpacing"/>
        <w:rPr>
          <w:rFonts w:eastAsia="Times New Roman" w:cs="Aharoni"/>
          <w:bCs/>
          <w:color w:val="000000"/>
          <w:sz w:val="28"/>
          <w:szCs w:val="28"/>
        </w:rPr>
      </w:pPr>
      <w:r>
        <w:rPr>
          <w:rFonts w:eastAsia="Times New Roman" w:cs="Aharoni"/>
          <w:bCs/>
          <w:color w:val="000000"/>
          <w:sz w:val="28"/>
          <w:szCs w:val="28"/>
        </w:rPr>
        <w:t>Project Timeline</w:t>
      </w:r>
      <w:ins w:id="31" w:author="Freddy Gillisse Howe (AMAXRA)" w:date="2015-04-27T00:37:00Z">
        <w:r w:rsidR="00D36BD6">
          <w:rPr>
            <w:rFonts w:eastAsia="Times New Roman" w:cs="Aharoni"/>
            <w:bCs/>
            <w:color w:val="000000"/>
            <w:sz w:val="28"/>
            <w:szCs w:val="28"/>
          </w:rPr>
          <w:t xml:space="preserve"> (estimated start/end dates)</w:t>
        </w:r>
      </w:ins>
      <w:r>
        <w:rPr>
          <w:rFonts w:eastAsia="Times New Roman" w:cs="Aharoni"/>
          <w:bCs/>
          <w:color w:val="000000"/>
          <w:sz w:val="28"/>
          <w:szCs w:val="28"/>
        </w:rPr>
        <w:t>:</w:t>
      </w:r>
    </w:p>
    <w:p w14:paraId="5528F9CC" w14:textId="77777777" w:rsidR="00355A7E" w:rsidRPr="00355A7E" w:rsidRDefault="00355A7E" w:rsidP="00355A7E">
      <w:pPr>
        <w:pStyle w:val="NoSpacing"/>
        <w:rPr>
          <w:rFonts w:eastAsia="Times New Roman" w:cs="Aharoni"/>
          <w:bCs/>
          <w:color w:val="000000"/>
          <w:sz w:val="28"/>
          <w:szCs w:val="28"/>
        </w:rPr>
      </w:pPr>
    </w:p>
    <w:p w14:paraId="5528F9CD" w14:textId="77777777" w:rsidR="00355A7E" w:rsidRPr="00355A7E" w:rsidRDefault="00355A7E" w:rsidP="00355A7E">
      <w:pPr>
        <w:pStyle w:val="NoSpacing"/>
        <w:rPr>
          <w:rFonts w:eastAsia="Times New Roman" w:cs="Aharoni"/>
          <w:bCs/>
          <w:color w:val="000000"/>
          <w:sz w:val="28"/>
          <w:szCs w:val="28"/>
        </w:rPr>
      </w:pPr>
      <w:r w:rsidRPr="00355A7E">
        <w:rPr>
          <w:rFonts w:eastAsia="Times New Roman" w:cs="Aharoni"/>
          <w:bCs/>
          <w:color w:val="000000"/>
          <w:sz w:val="28"/>
          <w:szCs w:val="28"/>
        </w:rPr>
        <w:t>Project Description</w:t>
      </w:r>
      <w:ins w:id="32" w:author="Freddy Gillisse Howe (AMAXRA)" w:date="2015-04-27T00:36:00Z">
        <w:r w:rsidR="00D36BD6">
          <w:rPr>
            <w:rFonts w:eastAsia="Times New Roman" w:cs="Aharoni"/>
            <w:bCs/>
            <w:color w:val="000000"/>
            <w:sz w:val="28"/>
            <w:szCs w:val="28"/>
          </w:rPr>
          <w:t xml:space="preserve">- </w:t>
        </w:r>
        <w:r w:rsidR="00D36BD6" w:rsidRPr="00D36BD6">
          <w:rPr>
            <w:rFonts w:eastAsia="Times New Roman" w:cs="Aharoni"/>
            <w:bCs/>
            <w:color w:val="000000"/>
            <w:sz w:val="28"/>
            <w:szCs w:val="28"/>
            <w:rPrChange w:id="33" w:author="Freddy Gillisse Howe (AMAXRA)" w:date="2015-04-27T00:36:00Z">
              <w:rPr/>
            </w:rPrChange>
          </w:rPr>
          <w:t>Provide details on the nature, kind, shape, dimensions, materials, colors, and location of the project</w:t>
        </w:r>
      </w:ins>
      <w:ins w:id="34" w:author="Freddy Gillisse Howe (AMAXRA)" w:date="2015-04-27T00:37:00Z">
        <w:r w:rsidR="00D36BD6">
          <w:rPr>
            <w:rFonts w:eastAsia="Times New Roman" w:cs="Aharoni"/>
            <w:bCs/>
            <w:color w:val="000000"/>
            <w:sz w:val="28"/>
            <w:szCs w:val="28"/>
          </w:rPr>
          <w:t>:</w:t>
        </w:r>
      </w:ins>
      <w:r>
        <w:rPr>
          <w:rFonts w:eastAsia="Times New Roman" w:cs="Aharoni"/>
          <w:bCs/>
          <w:color w:val="000000"/>
          <w:sz w:val="28"/>
          <w:szCs w:val="28"/>
        </w:rPr>
        <w:t xml:space="preserve"> </w:t>
      </w:r>
      <w:r w:rsidRPr="00355A7E">
        <w:rPr>
          <w:rFonts w:eastAsia="Times New Roman" w:cs="Aharoni"/>
          <w:bCs/>
          <w:color w:val="000000"/>
          <w:sz w:val="28"/>
          <w:szCs w:val="28"/>
        </w:rPr>
        <w:t>(</w:t>
      </w:r>
      <w:r w:rsidRPr="00355A7E">
        <w:rPr>
          <w:rFonts w:eastAsia="Times New Roman" w:cs="Aharoni"/>
          <w:bCs/>
          <w:i/>
          <w:color w:val="808080" w:themeColor="background1" w:themeShade="80"/>
          <w:sz w:val="28"/>
          <w:szCs w:val="28"/>
        </w:rPr>
        <w:t>Please attach any drawings, information about materials used and plans as applicable</w:t>
      </w:r>
      <w:r w:rsidRPr="00355A7E">
        <w:rPr>
          <w:rFonts w:eastAsia="Times New Roman" w:cs="Aharoni"/>
          <w:bCs/>
          <w:color w:val="000000"/>
          <w:sz w:val="28"/>
          <w:szCs w:val="28"/>
        </w:rPr>
        <w:t>):</w:t>
      </w:r>
    </w:p>
    <w:p w14:paraId="5528F9CE" w14:textId="77777777" w:rsidR="00355A7E" w:rsidRPr="00355A7E" w:rsidRDefault="00355A7E" w:rsidP="00355A7E">
      <w:pPr>
        <w:pStyle w:val="NoSpacing"/>
        <w:ind w:left="720"/>
        <w:rPr>
          <w:rFonts w:eastAsia="Times New Roman" w:cs="Aharoni"/>
          <w:bCs/>
          <w:color w:val="000000"/>
          <w:sz w:val="28"/>
          <w:szCs w:val="28"/>
        </w:rPr>
      </w:pPr>
    </w:p>
    <w:p w14:paraId="5528F9CF" w14:textId="77777777" w:rsidR="00DF7936" w:rsidRPr="00355A7E" w:rsidRDefault="009A0BC3">
      <w:pPr>
        <w:rPr>
          <w:rFonts w:cs="Aharoni"/>
          <w:sz w:val="28"/>
          <w:szCs w:val="28"/>
        </w:rPr>
      </w:pPr>
    </w:p>
    <w:sectPr w:rsidR="00DF7936" w:rsidRPr="0035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A0426"/>
    <w:multiLevelType w:val="hybridMultilevel"/>
    <w:tmpl w:val="E7EC0BB8"/>
    <w:lvl w:ilvl="0" w:tplc="9F504A3A">
      <w:numFmt w:val="bullet"/>
      <w:lvlText w:val="-"/>
      <w:lvlJc w:val="left"/>
      <w:pPr>
        <w:ind w:left="720" w:hanging="360"/>
      </w:pPr>
      <w:rPr>
        <w:rFonts w:ascii="Calibri" w:eastAsia="Times New Roman" w:hAnsi="Calibri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410DD"/>
    <w:multiLevelType w:val="hybridMultilevel"/>
    <w:tmpl w:val="56988ADC"/>
    <w:lvl w:ilvl="0" w:tplc="44862C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oodbury HOA">
    <w15:presenceInfo w15:providerId="Windows Live" w15:userId="6c3b323ff5f86f7e"/>
  </w15:person>
  <w15:person w15:author="Kimberly E">
    <w15:presenceInfo w15:providerId="Windows Live" w15:userId="35fbf960e53658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6A9"/>
    <w:rsid w:val="00021EB8"/>
    <w:rsid w:val="002E0D5F"/>
    <w:rsid w:val="00355A7E"/>
    <w:rsid w:val="00623433"/>
    <w:rsid w:val="00914C92"/>
    <w:rsid w:val="009A0BC3"/>
    <w:rsid w:val="00A550CC"/>
    <w:rsid w:val="00AB67C4"/>
    <w:rsid w:val="00D36BD6"/>
    <w:rsid w:val="00D5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F9BB"/>
  <w15:docId w15:val="{B8420EC4-3E5D-4591-A384-23E0ADED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5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5A7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5A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B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BD6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36BD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D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Horowitz</dc:creator>
  <cp:lastModifiedBy>Martin Gagné</cp:lastModifiedBy>
  <cp:revision>2</cp:revision>
  <dcterms:created xsi:type="dcterms:W3CDTF">2017-07-05T22:14:00Z</dcterms:created>
  <dcterms:modified xsi:type="dcterms:W3CDTF">2017-07-05T22:14:00Z</dcterms:modified>
</cp:coreProperties>
</file>